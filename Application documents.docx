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07F" w:rsidRDefault="0003307F" w:rsidP="001C7039">
      <w:pPr>
        <w:rPr>
          <w:ins w:id="0" w:author="Ranjeet Pandhare" w:date="2021-05-21T10:04:00Z"/>
          <w:b/>
        </w:rPr>
      </w:pPr>
      <w:ins w:id="1" w:author="Ranjeet Pandhare" w:date="2021-05-21T10:04:00Z">
        <w:r>
          <w:rPr>
            <w:b/>
          </w:rPr>
          <w:t xml:space="preserve">Reference templet </w:t>
        </w:r>
        <w:proofErr w:type="gramStart"/>
        <w:r>
          <w:rPr>
            <w:b/>
          </w:rPr>
          <w:t>link :</w:t>
        </w:r>
        <w:proofErr w:type="gramEnd"/>
        <w:r>
          <w:rPr>
            <w:b/>
          </w:rPr>
          <w:t xml:space="preserve"> </w:t>
        </w:r>
      </w:ins>
    </w:p>
    <w:p w:rsidR="0003307F" w:rsidRDefault="0003307F" w:rsidP="001C7039">
      <w:pPr>
        <w:rPr>
          <w:ins w:id="2" w:author="Ranjeet Pandhare" w:date="2021-05-21T10:04:00Z"/>
          <w:b/>
        </w:rPr>
      </w:pPr>
      <w:ins w:id="3" w:author="Ranjeet Pandhare" w:date="2021-05-21T10:04:00Z">
        <w:r w:rsidRPr="0003307F">
          <w:rPr>
            <w:b/>
            <w:color w:val="FF0000"/>
            <w:rPrChange w:id="4" w:author="Ranjeet Pandhare" w:date="2021-05-21T10:04:00Z">
              <w:rPr>
                <w:b/>
              </w:rPr>
            </w:rPrChange>
          </w:rPr>
          <w:t>https://hgmfund.invisionapp.com/console/share/SJ2E4VCG5Z/579726209</w:t>
        </w:r>
      </w:ins>
    </w:p>
    <w:p w:rsidR="001C7039" w:rsidRPr="001C7039" w:rsidRDefault="001C7039" w:rsidP="001C7039">
      <w:pPr>
        <w:rPr>
          <w:b/>
        </w:rPr>
      </w:pPr>
      <w:r w:rsidRPr="001C7039">
        <w:rPr>
          <w:b/>
        </w:rPr>
        <w:t>Task 1</w:t>
      </w:r>
      <w:bookmarkStart w:id="5" w:name="_GoBack"/>
      <w:bookmarkEnd w:id="5"/>
    </w:p>
    <w:p w:rsidR="001C7039" w:rsidRDefault="001C7039" w:rsidP="001C7039">
      <w:r w:rsidRPr="001C7039">
        <w:rPr>
          <w:b/>
        </w:rPr>
        <w:t>Angular:</w:t>
      </w:r>
      <w:r>
        <w:t xml:space="preserve"> Designing the U</w:t>
      </w:r>
      <w:ins w:id="6" w:author="Kaushal Kishor" w:date="2021-03-30T15:39:00Z">
        <w:r w:rsidR="006F4DF0">
          <w:t>ser Interface with following details</w:t>
        </w:r>
      </w:ins>
      <w:del w:id="7" w:author="Kaushal Kishor" w:date="2021-03-30T15:39:00Z">
        <w:r w:rsidDel="006F4DF0">
          <w:delText>I</w:delText>
        </w:r>
      </w:del>
    </w:p>
    <w:p w:rsidR="00F50022" w:rsidRDefault="00F50022">
      <w:pPr>
        <w:pStyle w:val="ListParagraph"/>
        <w:numPr>
          <w:ilvl w:val="0"/>
          <w:numId w:val="2"/>
        </w:numPr>
        <w:rPr>
          <w:ins w:id="8" w:author="Kaushal Kishor" w:date="2021-03-30T15:48:00Z"/>
        </w:rPr>
        <w:pPrChange w:id="9" w:author="Kaushal Kishor" w:date="2021-03-30T15:40:00Z">
          <w:pPr/>
        </w:pPrChange>
      </w:pPr>
      <w:moveToRangeStart w:id="10" w:author="Kaushal Kishor" w:date="2021-03-30T15:48:00Z" w:name="move68011755"/>
      <w:moveTo w:id="11" w:author="Kaushal Kishor" w:date="2021-03-30T15:48:00Z">
        <w:r>
          <w:t>Login Page</w:t>
        </w:r>
      </w:moveTo>
      <w:moveToRangeEnd w:id="10"/>
    </w:p>
    <w:p w:rsidR="006F4DF0" w:rsidDel="006F4DF0" w:rsidRDefault="001C7039">
      <w:pPr>
        <w:pStyle w:val="ListParagraph"/>
        <w:numPr>
          <w:ilvl w:val="0"/>
          <w:numId w:val="2"/>
        </w:numPr>
        <w:rPr>
          <w:del w:id="12" w:author="Kaushal Kishor" w:date="2021-03-30T15:43:00Z"/>
        </w:rPr>
        <w:pPrChange w:id="13" w:author="Kaushal Kishor" w:date="2021-03-30T15:48:00Z">
          <w:pPr/>
        </w:pPrChange>
      </w:pPr>
      <w:del w:id="14" w:author="Kaushal Kishor" w:date="2021-03-30T15:40:00Z">
        <w:r w:rsidDel="006F4DF0">
          <w:tab/>
        </w:r>
        <w:r w:rsidDel="006F4DF0">
          <w:tab/>
        </w:r>
        <w:r w:rsidDel="006F4DF0">
          <w:tab/>
          <w:delText>S</w:delText>
        </w:r>
      </w:del>
      <w:proofErr w:type="spellStart"/>
      <w:ins w:id="15" w:author="Kaushal Kishor" w:date="2021-03-30T15:43:00Z">
        <w:r w:rsidR="006F4DF0">
          <w:t>S</w:t>
        </w:r>
      </w:ins>
      <w:r>
        <w:t>killup</w:t>
      </w:r>
      <w:proofErr w:type="spellEnd"/>
      <w:ins w:id="16" w:author="Kaushal Kishor" w:date="2021-03-30T15:43:00Z">
        <w:r w:rsidR="006F4DF0">
          <w:t>-</w:t>
        </w:r>
      </w:ins>
      <w:r>
        <w:t>Dash</w:t>
      </w:r>
      <w:ins w:id="17" w:author="Kaushal Kishor" w:date="2021-03-30T15:48:00Z">
        <w:r w:rsidR="006F4DF0">
          <w:t>b</w:t>
        </w:r>
      </w:ins>
      <w:del w:id="18" w:author="Kaushal Kishor" w:date="2021-03-30T15:48:00Z">
        <w:r w:rsidDel="006F4DF0">
          <w:delText>B</w:delText>
        </w:r>
      </w:del>
      <w:r>
        <w:t>oard</w:t>
      </w:r>
    </w:p>
    <w:p w:rsidR="001C7039" w:rsidRDefault="001C7039">
      <w:pPr>
        <w:pStyle w:val="ListParagraph"/>
        <w:numPr>
          <w:ilvl w:val="0"/>
          <w:numId w:val="2"/>
        </w:numPr>
        <w:pPrChange w:id="19" w:author="Kaushal Kishor" w:date="2021-03-30T15:48:00Z">
          <w:pPr/>
        </w:pPrChange>
      </w:pPr>
      <w:del w:id="20" w:author="Kaushal Kishor" w:date="2021-03-30T15:48:00Z">
        <w:r w:rsidDel="006F4DF0">
          <w:tab/>
        </w:r>
        <w:r w:rsidDel="006F4DF0">
          <w:tab/>
        </w:r>
        <w:r w:rsidDel="006F4DF0">
          <w:tab/>
        </w:r>
      </w:del>
      <w:moveFromRangeStart w:id="21" w:author="Kaushal Kishor" w:date="2021-03-30T15:48:00Z" w:name="move68011755"/>
      <w:moveFrom w:id="22" w:author="Kaushal Kishor" w:date="2021-03-30T15:48:00Z">
        <w:r w:rsidDel="00F50022">
          <w:t>Log</w:t>
        </w:r>
        <w:del w:id="23" w:author="Kaushal Kishor" w:date="2021-03-30T15:49:00Z">
          <w:r w:rsidDel="00F50022">
            <w:delText>in Page</w:delText>
          </w:r>
        </w:del>
      </w:moveFrom>
      <w:moveFromRangeEnd w:id="21"/>
      <w:del w:id="24" w:author="Kaushal Kishor" w:date="2021-03-30T15:49:00Z">
        <w:r w:rsidDel="00F50022">
          <w:delText xml:space="preserve"> </w:delText>
        </w:r>
      </w:del>
    </w:p>
    <w:p w:rsidR="001C7039" w:rsidRPr="001C7039" w:rsidRDefault="001C7039" w:rsidP="001C7039">
      <w:pPr>
        <w:rPr>
          <w:b/>
        </w:rPr>
      </w:pPr>
      <w:r w:rsidRPr="001C7039">
        <w:rPr>
          <w:b/>
        </w:rPr>
        <w:t>Task 2</w:t>
      </w:r>
    </w:p>
    <w:p w:rsidR="001C7039" w:rsidRDefault="001C7039" w:rsidP="001C7039">
      <w:r w:rsidRPr="001C7039">
        <w:rPr>
          <w:b/>
        </w:rPr>
        <w:t>Node:</w:t>
      </w:r>
      <w:r>
        <w:t xml:space="preserve"> </w:t>
      </w:r>
      <w:ins w:id="25" w:author="Kaushal Kishor" w:date="2021-03-30T15:54:00Z">
        <w:r w:rsidR="00F50022">
          <w:t xml:space="preserve">Write </w:t>
        </w:r>
      </w:ins>
      <w:r>
        <w:t>Authentication</w:t>
      </w:r>
      <w:ins w:id="26" w:author="Kaushal Kishor" w:date="2021-03-30T15:54:00Z">
        <w:r w:rsidR="00F50022">
          <w:t xml:space="preserve"> </w:t>
        </w:r>
      </w:ins>
      <w:ins w:id="27" w:author="Kaushal Kishor" w:date="2021-03-30T15:55:00Z">
        <w:r w:rsidR="00F50022">
          <w:t xml:space="preserve">backend </w:t>
        </w:r>
      </w:ins>
      <w:ins w:id="28" w:author="Kaushal Kishor" w:date="2021-03-30T15:54:00Z">
        <w:r w:rsidR="00F50022">
          <w:t>services</w:t>
        </w:r>
      </w:ins>
      <w:ins w:id="29" w:author="Kaushal Kishor" w:date="2021-03-30T15:55:00Z">
        <w:r w:rsidR="00F50022">
          <w:t xml:space="preserve"> as-</w:t>
        </w:r>
      </w:ins>
    </w:p>
    <w:p w:rsidR="001C7039" w:rsidRDefault="001C7039">
      <w:pPr>
        <w:pStyle w:val="ListParagraph"/>
        <w:numPr>
          <w:ilvl w:val="0"/>
          <w:numId w:val="3"/>
        </w:numPr>
        <w:pPrChange w:id="30" w:author="Kaushal Kishor" w:date="2021-03-30T15:55:00Z">
          <w:pPr/>
        </w:pPrChange>
      </w:pPr>
      <w:del w:id="31" w:author="Kaushal Kishor" w:date="2021-03-30T15:55:00Z">
        <w:r w:rsidDel="00F50022">
          <w:tab/>
        </w:r>
        <w:r w:rsidDel="00F50022">
          <w:tab/>
        </w:r>
      </w:del>
      <w:r>
        <w:t>Create one REST application using express</w:t>
      </w:r>
    </w:p>
    <w:p w:rsidR="001C7039" w:rsidRDefault="001C7039">
      <w:pPr>
        <w:pStyle w:val="ListParagraph"/>
        <w:numPr>
          <w:ilvl w:val="0"/>
          <w:numId w:val="3"/>
        </w:numPr>
        <w:pPrChange w:id="32" w:author="Kaushal Kishor" w:date="2021-03-30T15:55:00Z">
          <w:pPr/>
        </w:pPrChange>
      </w:pPr>
      <w:del w:id="33" w:author="Kaushal Kishor" w:date="2021-03-30T15:55:00Z">
        <w:r w:rsidDel="00F50022">
          <w:tab/>
        </w:r>
        <w:r w:rsidDel="00F50022">
          <w:tab/>
        </w:r>
      </w:del>
      <w:r>
        <w:t>Rest Service which will validate static username and password as root/root</w:t>
      </w:r>
    </w:p>
    <w:p w:rsidR="001C7039" w:rsidRPr="00F50022" w:rsidRDefault="001C7039" w:rsidP="001C7039">
      <w:pPr>
        <w:rPr>
          <w:rPrChange w:id="34" w:author="Kaushal Kishor" w:date="2021-03-30T15:56:00Z">
            <w:rPr>
              <w:b/>
            </w:rPr>
          </w:rPrChange>
        </w:rPr>
      </w:pPr>
      <w:r w:rsidRPr="001C7039">
        <w:rPr>
          <w:b/>
        </w:rPr>
        <w:t>Mongo:</w:t>
      </w:r>
      <w:ins w:id="35" w:author="Kaushal Kishor" w:date="2021-03-30T15:56:00Z">
        <w:r w:rsidR="00F50022">
          <w:rPr>
            <w:b/>
          </w:rPr>
          <w:t xml:space="preserve"> </w:t>
        </w:r>
        <w:r w:rsidR="00F50022">
          <w:t xml:space="preserve">Write </w:t>
        </w:r>
      </w:ins>
      <w:ins w:id="36" w:author="Kaushal Kishor" w:date="2021-03-30T15:57:00Z">
        <w:r w:rsidR="00F50022">
          <w:t>d</w:t>
        </w:r>
      </w:ins>
      <w:ins w:id="37" w:author="Kaushal Kishor" w:date="2021-03-30T15:56:00Z">
        <w:r w:rsidR="00F50022">
          <w:t>atabase structure with following details-</w:t>
        </w:r>
      </w:ins>
    </w:p>
    <w:p w:rsidR="001C7039" w:rsidRDefault="001C7039">
      <w:pPr>
        <w:pStyle w:val="ListParagraph"/>
        <w:numPr>
          <w:ilvl w:val="0"/>
          <w:numId w:val="4"/>
        </w:numPr>
        <w:pPrChange w:id="38" w:author="Kaushal Kishor" w:date="2021-03-30T15:56:00Z">
          <w:pPr/>
        </w:pPrChange>
      </w:pPr>
      <w:del w:id="39" w:author="Kaushal Kishor" w:date="2021-03-30T15:56:00Z">
        <w:r w:rsidDel="00F50022">
          <w:tab/>
        </w:r>
      </w:del>
      <w:r>
        <w:t>Create User collection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DOB, Gender, Email, Phone, </w:t>
      </w:r>
      <w:proofErr w:type="gramStart"/>
      <w:r>
        <w:t>Password</w:t>
      </w:r>
      <w:proofErr w:type="gramEnd"/>
      <w:r>
        <w:t>)</w:t>
      </w:r>
      <w:ins w:id="40" w:author="Kaushal Kishor" w:date="2021-03-30T15:56:00Z">
        <w:r w:rsidR="00F50022">
          <w:t>. Select proper variable type and validations</w:t>
        </w:r>
      </w:ins>
    </w:p>
    <w:p w:rsidR="001C7039" w:rsidRDefault="001C7039">
      <w:pPr>
        <w:pStyle w:val="ListParagraph"/>
        <w:numPr>
          <w:ilvl w:val="0"/>
          <w:numId w:val="4"/>
        </w:numPr>
        <w:pPrChange w:id="41" w:author="Kaushal Kishor" w:date="2021-03-30T15:57:00Z">
          <w:pPr/>
        </w:pPrChange>
      </w:pPr>
      <w:del w:id="42" w:author="Kaushal Kishor" w:date="2021-03-30T15:57:00Z">
        <w:r w:rsidDel="00F50022">
          <w:tab/>
        </w:r>
      </w:del>
      <w:r>
        <w:t>Create Role collection (</w:t>
      </w:r>
      <w:proofErr w:type="spellStart"/>
      <w:r>
        <w:t>UserID</w:t>
      </w:r>
      <w:proofErr w:type="spellEnd"/>
      <w:r>
        <w:t>, Role)</w:t>
      </w:r>
    </w:p>
    <w:p w:rsidR="001C7039" w:rsidRPr="001C7039" w:rsidRDefault="001C7039" w:rsidP="001C7039">
      <w:pPr>
        <w:rPr>
          <w:b/>
        </w:rPr>
      </w:pPr>
      <w:r w:rsidRPr="001C7039">
        <w:rPr>
          <w:b/>
        </w:rPr>
        <w:t>Task 3</w:t>
      </w:r>
    </w:p>
    <w:p w:rsidR="001C7039" w:rsidRPr="00F50022" w:rsidRDefault="001C7039" w:rsidP="001C7039">
      <w:pPr>
        <w:rPr>
          <w:rPrChange w:id="43" w:author="Kaushal Kishor" w:date="2021-03-30T15:58:00Z">
            <w:rPr>
              <w:b/>
            </w:rPr>
          </w:rPrChange>
        </w:rPr>
      </w:pPr>
      <w:r w:rsidRPr="001C7039">
        <w:rPr>
          <w:b/>
        </w:rPr>
        <w:t>Security and Authorization</w:t>
      </w:r>
      <w:ins w:id="44" w:author="Kaushal Kishor" w:date="2021-03-30T15:58:00Z">
        <w:r w:rsidR="00F50022">
          <w:rPr>
            <w:b/>
          </w:rPr>
          <w:t xml:space="preserve">: </w:t>
        </w:r>
        <w:r w:rsidR="00F50022">
          <w:t>Write the following backend services</w:t>
        </w:r>
      </w:ins>
    </w:p>
    <w:p w:rsidR="001C7039" w:rsidRDefault="001C7039">
      <w:pPr>
        <w:pStyle w:val="ListParagraph"/>
        <w:numPr>
          <w:ilvl w:val="0"/>
          <w:numId w:val="5"/>
        </w:numPr>
        <w:pPrChange w:id="45" w:author="Kaushal Kishor" w:date="2021-03-30T15:58:00Z">
          <w:pPr/>
        </w:pPrChange>
      </w:pPr>
      <w:del w:id="46" w:author="Kaushal Kishor" w:date="2021-03-30T15:58:00Z">
        <w:r w:rsidDel="00F50022">
          <w:tab/>
        </w:r>
        <w:r w:rsidDel="00F50022">
          <w:tab/>
        </w:r>
        <w:r w:rsidDel="00F50022">
          <w:tab/>
        </w:r>
      </w:del>
      <w:r>
        <w:t>Authentication Service(</w:t>
      </w:r>
      <w:proofErr w:type="spellStart"/>
      <w:r>
        <w:t>UserName</w:t>
      </w:r>
      <w:proofErr w:type="spellEnd"/>
      <w:r>
        <w:t xml:space="preserve"> Password Validation)</w:t>
      </w:r>
    </w:p>
    <w:p w:rsidR="001C7039" w:rsidRDefault="001C7039">
      <w:pPr>
        <w:pStyle w:val="ListParagraph"/>
        <w:numPr>
          <w:ilvl w:val="0"/>
          <w:numId w:val="5"/>
        </w:numPr>
        <w:pPrChange w:id="47" w:author="Kaushal Kishor" w:date="2021-03-30T15:58:00Z">
          <w:pPr/>
        </w:pPrChange>
      </w:pPr>
      <w:del w:id="48" w:author="Kaushal Kishor" w:date="2021-03-30T15:58:00Z">
        <w:r w:rsidDel="00F50022">
          <w:tab/>
        </w:r>
        <w:r w:rsidDel="00F50022">
          <w:tab/>
        </w:r>
        <w:r w:rsidDel="00F50022">
          <w:tab/>
        </w:r>
      </w:del>
      <w:r>
        <w:t>Authorization service (Return role</w:t>
      </w:r>
      <w:ins w:id="49" w:author="Kaushal Kishor" w:date="2021-03-30T15:58:00Z">
        <w:r w:rsidR="00F50022">
          <w:t xml:space="preserve"> of the logged in user</w:t>
        </w:r>
      </w:ins>
      <w:r>
        <w:t>)</w:t>
      </w:r>
    </w:p>
    <w:p w:rsidR="001C7039" w:rsidRDefault="001C7039" w:rsidP="001C7039"/>
    <w:p w:rsidR="001C7039" w:rsidRPr="001C7039" w:rsidRDefault="001C7039" w:rsidP="001C7039">
      <w:pPr>
        <w:rPr>
          <w:b/>
        </w:rPr>
      </w:pPr>
      <w:r w:rsidRPr="001C7039">
        <w:rPr>
          <w:b/>
        </w:rPr>
        <w:t>Task 4</w:t>
      </w:r>
    </w:p>
    <w:p w:rsidR="001C7039" w:rsidRPr="00D50A0B" w:rsidRDefault="001C7039" w:rsidP="001C7039">
      <w:pPr>
        <w:rPr>
          <w:rPrChange w:id="50" w:author="Kaushal Kishor" w:date="2021-03-30T15:59:00Z">
            <w:rPr>
              <w:b/>
            </w:rPr>
          </w:rPrChange>
        </w:rPr>
      </w:pPr>
      <w:r w:rsidRPr="001C7039">
        <w:rPr>
          <w:b/>
        </w:rPr>
        <w:t xml:space="preserve">Angular: </w:t>
      </w:r>
      <w:ins w:id="51" w:author="Kaushal Kishor" w:date="2021-03-30T15:59:00Z">
        <w:r w:rsidR="00D50A0B">
          <w:t>Perform the following Frontend functions-</w:t>
        </w:r>
      </w:ins>
    </w:p>
    <w:p w:rsidR="001C7039" w:rsidRDefault="00D50A0B">
      <w:pPr>
        <w:pStyle w:val="ListParagraph"/>
        <w:numPr>
          <w:ilvl w:val="0"/>
          <w:numId w:val="6"/>
        </w:numPr>
        <w:pPrChange w:id="52" w:author="Kaushal Kishor" w:date="2021-03-30T15:59:00Z">
          <w:pPr/>
        </w:pPrChange>
      </w:pPr>
      <w:ins w:id="53" w:author="Kaushal Kishor" w:date="2021-03-30T15:59:00Z">
        <w:r>
          <w:t xml:space="preserve">Create User Interface for </w:t>
        </w:r>
      </w:ins>
      <w:del w:id="54" w:author="Kaushal Kishor" w:date="2021-03-30T15:59:00Z">
        <w:r w:rsidR="001C7039" w:rsidDel="00D50A0B">
          <w:tab/>
        </w:r>
        <w:r w:rsidR="001C7039" w:rsidDel="00D50A0B">
          <w:tab/>
        </w:r>
      </w:del>
      <w:del w:id="55" w:author="Kaushal Kishor" w:date="2021-03-30T16:00:00Z">
        <w:r w:rsidR="001C7039" w:rsidDel="00D50A0B">
          <w:delText>I</w:delText>
        </w:r>
      </w:del>
      <w:ins w:id="56" w:author="Kaushal Kishor" w:date="2021-03-30T16:00:00Z">
        <w:r>
          <w:t>i</w:t>
        </w:r>
      </w:ins>
      <w:r w:rsidR="001C7039">
        <w:t xml:space="preserve">mplementing </w:t>
      </w:r>
      <w:ins w:id="57" w:author="Kaushal Kishor" w:date="2021-03-30T16:00:00Z">
        <w:r>
          <w:t xml:space="preserve">new user </w:t>
        </w:r>
      </w:ins>
      <w:del w:id="58" w:author="Kaushal Kishor" w:date="2021-03-30T16:00:00Z">
        <w:r w:rsidR="001C7039" w:rsidDel="00D50A0B">
          <w:delText>S</w:delText>
        </w:r>
      </w:del>
      <w:ins w:id="59" w:author="Kaushal Kishor" w:date="2021-03-30T16:00:00Z">
        <w:r>
          <w:t>s</w:t>
        </w:r>
      </w:ins>
      <w:r w:rsidR="001C7039">
        <w:t xml:space="preserve">ignup </w:t>
      </w:r>
      <w:ins w:id="60" w:author="Kaushal Kishor" w:date="2021-03-30T16:00:00Z">
        <w:r>
          <w:t>i.e. A Form with following inputs</w:t>
        </w:r>
      </w:ins>
      <w:r w:rsidR="001C7039">
        <w:t xml:space="preserve">- </w:t>
      </w:r>
    </w:p>
    <w:p w:rsidR="001C7039" w:rsidRDefault="001C7039" w:rsidP="001C7039">
      <w:r>
        <w:tab/>
      </w:r>
      <w:r>
        <w:tab/>
      </w:r>
      <w:proofErr w:type="spellStart"/>
      <w:r>
        <w:t>UserName</w:t>
      </w:r>
      <w:proofErr w:type="spellEnd"/>
    </w:p>
    <w:p w:rsidR="001C7039" w:rsidRDefault="001C7039" w:rsidP="001C7039">
      <w:r>
        <w:tab/>
      </w:r>
      <w:r>
        <w:tab/>
        <w:t>First Name</w:t>
      </w:r>
    </w:p>
    <w:p w:rsidR="001C7039" w:rsidRDefault="001C7039" w:rsidP="001C7039">
      <w:r>
        <w:tab/>
      </w:r>
      <w:r>
        <w:tab/>
        <w:t>Last Name</w:t>
      </w:r>
    </w:p>
    <w:p w:rsidR="001C7039" w:rsidRDefault="001C7039" w:rsidP="001C7039">
      <w:r>
        <w:tab/>
      </w:r>
      <w:r>
        <w:tab/>
        <w:t>Email</w:t>
      </w:r>
    </w:p>
    <w:p w:rsidR="001C7039" w:rsidRDefault="001C7039" w:rsidP="001C7039">
      <w:r>
        <w:tab/>
      </w:r>
      <w:r>
        <w:tab/>
        <w:t>Phone</w:t>
      </w:r>
    </w:p>
    <w:p w:rsidR="001C7039" w:rsidRDefault="001C7039" w:rsidP="001C7039">
      <w:r>
        <w:tab/>
      </w:r>
      <w:r>
        <w:tab/>
        <w:t>DOB</w:t>
      </w:r>
    </w:p>
    <w:p w:rsidR="001C7039" w:rsidRDefault="001C7039" w:rsidP="001C7039">
      <w:r>
        <w:tab/>
      </w:r>
      <w:r>
        <w:tab/>
        <w:t>Gender</w:t>
      </w:r>
    </w:p>
    <w:p w:rsidR="001C7039" w:rsidRDefault="001C7039" w:rsidP="001C7039">
      <w:r>
        <w:tab/>
      </w:r>
      <w:r>
        <w:tab/>
        <w:t>Password</w:t>
      </w:r>
    </w:p>
    <w:p w:rsidR="001C7039" w:rsidRDefault="001C7039" w:rsidP="001C7039">
      <w:r>
        <w:tab/>
      </w:r>
      <w:r>
        <w:tab/>
        <w:t>Verify Password</w:t>
      </w:r>
    </w:p>
    <w:p w:rsidR="007E7479" w:rsidRDefault="00D50A0B">
      <w:pPr>
        <w:ind w:left="720" w:firstLine="720"/>
        <w:pPrChange w:id="61" w:author="Kaushal Kishor" w:date="2021-03-26T12:33:00Z">
          <w:pPr/>
        </w:pPrChange>
      </w:pPr>
      <w:ins w:id="62" w:author="Kaushal Kishor" w:date="2021-03-30T16:01:00Z">
        <w:r>
          <w:rPr>
            <w:highlight w:val="yellow"/>
          </w:rPr>
          <w:t>Profile Pic</w:t>
        </w:r>
      </w:ins>
      <w:del w:id="63" w:author="Kaushal Kishor" w:date="2021-03-30T16:01:00Z">
        <w:r w:rsidR="007E7479" w:rsidRPr="007E7479" w:rsidDel="00D50A0B">
          <w:rPr>
            <w:highlight w:val="yellow"/>
            <w:rPrChange w:id="64" w:author="Kaushal Kishor" w:date="2021-03-26T12:33:00Z">
              <w:rPr/>
            </w:rPrChange>
          </w:rPr>
          <w:delText>&lt;Avatar&gt; Image</w:delText>
        </w:r>
      </w:del>
      <w:ins w:id="65" w:author="Kaushal Kishor" w:date="2021-03-30T16:01:00Z">
        <w:r>
          <w:t>/Avatar</w:t>
        </w:r>
      </w:ins>
    </w:p>
    <w:p w:rsidR="001C7039" w:rsidRPr="00D50A0B" w:rsidRDefault="001C7039">
      <w:pPr>
        <w:pStyle w:val="ListParagraph"/>
        <w:numPr>
          <w:ilvl w:val="0"/>
          <w:numId w:val="6"/>
        </w:numPr>
        <w:rPr>
          <w:rPrChange w:id="66" w:author="Kaushal Kishor" w:date="2021-03-30T16:01:00Z">
            <w:rPr>
              <w:b/>
            </w:rPr>
          </w:rPrChange>
        </w:rPr>
        <w:pPrChange w:id="67" w:author="Kaushal Kishor" w:date="2021-03-30T16:01:00Z">
          <w:pPr/>
        </w:pPrChange>
      </w:pPr>
      <w:r w:rsidRPr="00D50A0B">
        <w:rPr>
          <w:rPrChange w:id="68" w:author="Kaushal Kishor" w:date="2021-03-30T16:01:00Z">
            <w:rPr>
              <w:b/>
            </w:rPr>
          </w:rPrChange>
        </w:rPr>
        <w:t>Client-side Validation</w:t>
      </w:r>
      <w:r w:rsidRPr="00D50A0B">
        <w:rPr>
          <w:rPrChange w:id="69" w:author="Kaushal Kishor" w:date="2021-03-30T16:01:00Z">
            <w:rPr>
              <w:b/>
            </w:rPr>
          </w:rPrChange>
        </w:rPr>
        <w:tab/>
      </w:r>
    </w:p>
    <w:p w:rsidR="001C7039" w:rsidRDefault="001C7039" w:rsidP="001C7039">
      <w:r>
        <w:lastRenderedPageBreak/>
        <w:tab/>
      </w:r>
      <w:r>
        <w:tab/>
      </w:r>
      <w:ins w:id="70" w:author="Kaushal Kishor" w:date="2021-03-30T16:01:00Z">
        <w:r w:rsidR="00D50A0B">
          <w:t xml:space="preserve">Form </w:t>
        </w:r>
      </w:ins>
      <w:r>
        <w:t>Input field validation for Username, Email, Phone No. and Password</w:t>
      </w:r>
    </w:p>
    <w:p w:rsidR="00D50A0B" w:rsidRDefault="00D50A0B" w:rsidP="001C7039">
      <w:pPr>
        <w:rPr>
          <w:ins w:id="71" w:author="Kaushal Kishor" w:date="2021-03-30T16:02:00Z"/>
          <w:b/>
        </w:rPr>
      </w:pPr>
    </w:p>
    <w:p w:rsidR="001C7039" w:rsidRPr="001C7039" w:rsidRDefault="001C7039" w:rsidP="001C7039">
      <w:pPr>
        <w:rPr>
          <w:b/>
        </w:rPr>
      </w:pPr>
      <w:r w:rsidRPr="001C7039">
        <w:rPr>
          <w:b/>
        </w:rPr>
        <w:t>Task 5</w:t>
      </w:r>
      <w:r w:rsidRPr="001C7039">
        <w:rPr>
          <w:b/>
        </w:rPr>
        <w:tab/>
      </w:r>
      <w:r w:rsidRPr="001C7039">
        <w:rPr>
          <w:b/>
        </w:rPr>
        <w:tab/>
      </w:r>
    </w:p>
    <w:p w:rsidR="001C7039" w:rsidRDefault="001C7039" w:rsidP="001C7039">
      <w:r w:rsidRPr="001C7039">
        <w:rPr>
          <w:b/>
        </w:rPr>
        <w:t>Angular:</w:t>
      </w:r>
      <w:r>
        <w:t xml:space="preserve"> </w:t>
      </w:r>
      <w:ins w:id="72" w:author="Kaushal Kishor" w:date="2021-03-30T16:02:00Z">
        <w:r w:rsidR="00D50A0B">
          <w:t xml:space="preserve">Create user interface to update </w:t>
        </w:r>
      </w:ins>
      <w:r>
        <w:t>Use</w:t>
      </w:r>
      <w:ins w:id="73" w:author="Kaushal Kishor" w:date="2021-03-30T16:02:00Z">
        <w:r w:rsidR="00D50A0B">
          <w:t>r</w:t>
        </w:r>
      </w:ins>
      <w:r>
        <w:t xml:space="preserve"> Profile</w:t>
      </w:r>
      <w:del w:id="74" w:author="Kaushal Kishor" w:date="2021-03-30T16:02:00Z">
        <w:r w:rsidDel="00D50A0B">
          <w:delText xml:space="preserve"> - Updating Data</w:delText>
        </w:r>
      </w:del>
      <w:r>
        <w:tab/>
      </w:r>
    </w:p>
    <w:p w:rsidR="001C7039" w:rsidRDefault="001C7039">
      <w:pPr>
        <w:pStyle w:val="ListParagraph"/>
        <w:numPr>
          <w:ilvl w:val="0"/>
          <w:numId w:val="7"/>
        </w:numPr>
        <w:pPrChange w:id="75" w:author="Kaushal Kishor" w:date="2021-03-30T16:02:00Z">
          <w:pPr/>
        </w:pPrChange>
      </w:pPr>
      <w:del w:id="76" w:author="Kaushal Kishor" w:date="2021-03-30T16:02:00Z">
        <w:r w:rsidDel="00D50A0B">
          <w:tab/>
        </w:r>
        <w:r w:rsidDel="00D50A0B">
          <w:tab/>
        </w:r>
      </w:del>
      <w:r>
        <w:t xml:space="preserve">View </w:t>
      </w:r>
      <w:ins w:id="77" w:author="Kaushal Kishor" w:date="2021-03-30T16:03:00Z">
        <w:r w:rsidR="00D50A0B">
          <w:t xml:space="preserve">all user </w:t>
        </w:r>
      </w:ins>
      <w:del w:id="78" w:author="Kaushal Kishor" w:date="2021-03-30T16:03:00Z">
        <w:r w:rsidDel="00D50A0B">
          <w:delText>Page for user data</w:delText>
        </w:r>
      </w:del>
      <w:ins w:id="79" w:author="Kaushal Kishor" w:date="2021-03-30T16:03:00Z">
        <w:r w:rsidR="00D50A0B">
          <w:t>details including profile pic</w:t>
        </w:r>
      </w:ins>
    </w:p>
    <w:p w:rsidR="001C7039" w:rsidRDefault="001C7039">
      <w:pPr>
        <w:pStyle w:val="ListParagraph"/>
        <w:numPr>
          <w:ilvl w:val="0"/>
          <w:numId w:val="7"/>
        </w:numPr>
        <w:pPrChange w:id="80" w:author="Kaushal Kishor" w:date="2021-03-30T16:03:00Z">
          <w:pPr/>
        </w:pPrChange>
      </w:pPr>
      <w:del w:id="81" w:author="Kaushal Kishor" w:date="2021-03-30T16:03:00Z">
        <w:r w:rsidDel="00D50A0B">
          <w:tab/>
        </w:r>
        <w:r w:rsidDel="00D50A0B">
          <w:tab/>
        </w:r>
      </w:del>
      <w:r>
        <w:t xml:space="preserve">Edit </w:t>
      </w:r>
      <w:ins w:id="82" w:author="Kaushal Kishor" w:date="2021-03-30T16:03:00Z">
        <w:r w:rsidR="00D50A0B">
          <w:t>the details/ Accept new values from user</w:t>
        </w:r>
      </w:ins>
      <w:del w:id="83" w:author="Kaushal Kishor" w:date="2021-03-30T16:03:00Z">
        <w:r w:rsidDel="00D50A0B">
          <w:delText>page for user data</w:delText>
        </w:r>
      </w:del>
    </w:p>
    <w:p w:rsidR="00D50A0B" w:rsidRDefault="00D50A0B" w:rsidP="001C7039">
      <w:pPr>
        <w:rPr>
          <w:ins w:id="84" w:author="Kaushal Kishor" w:date="2021-03-30T16:04:00Z"/>
          <w:b/>
        </w:rPr>
      </w:pPr>
    </w:p>
    <w:p w:rsidR="001C7039" w:rsidRPr="001C7039" w:rsidRDefault="001C7039" w:rsidP="001C7039">
      <w:pPr>
        <w:rPr>
          <w:b/>
        </w:rPr>
      </w:pPr>
      <w:r w:rsidRPr="001C7039">
        <w:rPr>
          <w:b/>
        </w:rPr>
        <w:t>Task 6</w:t>
      </w:r>
    </w:p>
    <w:p w:rsidR="001C7039" w:rsidRPr="00D50A0B" w:rsidRDefault="001C7039" w:rsidP="001C7039">
      <w:pPr>
        <w:rPr>
          <w:rPrChange w:id="85" w:author="Kaushal Kishor" w:date="2021-03-30T16:04:00Z">
            <w:rPr>
              <w:b/>
            </w:rPr>
          </w:rPrChange>
        </w:rPr>
      </w:pPr>
      <w:r w:rsidRPr="001C7039">
        <w:rPr>
          <w:b/>
        </w:rPr>
        <w:t>Angular:</w:t>
      </w:r>
      <w:ins w:id="86" w:author="Kaushal Kishor" w:date="2021-03-30T16:04:00Z">
        <w:r w:rsidR="00D50A0B">
          <w:rPr>
            <w:b/>
          </w:rPr>
          <w:t xml:space="preserve"> </w:t>
        </w:r>
        <w:r w:rsidR="00D50A0B">
          <w:t>Add the following features to user interface -</w:t>
        </w:r>
      </w:ins>
    </w:p>
    <w:p w:rsidR="00D50A0B" w:rsidDel="00D50A0B" w:rsidRDefault="00D50A0B" w:rsidP="00D50A0B">
      <w:pPr>
        <w:pStyle w:val="ListParagraph"/>
        <w:numPr>
          <w:ilvl w:val="0"/>
          <w:numId w:val="8"/>
        </w:numPr>
        <w:rPr>
          <w:del w:id="87" w:author="Kaushal Kishor" w:date="2021-03-30T16:05:00Z"/>
          <w:moveTo w:id="88" w:author="Kaushal Kishor" w:date="2021-03-30T16:05:00Z"/>
        </w:rPr>
      </w:pPr>
      <w:moveToRangeStart w:id="89" w:author="Kaushal Kishor" w:date="2021-03-30T16:05:00Z" w:name="move68012734"/>
      <w:moveTo w:id="90" w:author="Kaushal Kishor" w:date="2021-03-30T16:05:00Z">
        <w:r>
          <w:t>Display List of Registered user in tabular format with search and sorting</w:t>
        </w:r>
      </w:moveTo>
    </w:p>
    <w:moveToRangeEnd w:id="89"/>
    <w:p w:rsidR="00D50A0B" w:rsidRDefault="00D50A0B">
      <w:pPr>
        <w:pStyle w:val="ListParagraph"/>
        <w:numPr>
          <w:ilvl w:val="0"/>
          <w:numId w:val="8"/>
        </w:numPr>
        <w:rPr>
          <w:ins w:id="91" w:author="Kaushal Kishor" w:date="2021-03-30T16:05:00Z"/>
        </w:rPr>
        <w:pPrChange w:id="92" w:author="Kaushal Kishor" w:date="2021-03-30T16:05:00Z">
          <w:pPr/>
        </w:pPrChange>
      </w:pPr>
    </w:p>
    <w:p w:rsidR="001C7039" w:rsidRDefault="00D50A0B">
      <w:pPr>
        <w:pStyle w:val="ListParagraph"/>
        <w:numPr>
          <w:ilvl w:val="0"/>
          <w:numId w:val="8"/>
        </w:numPr>
        <w:pPrChange w:id="93" w:author="Kaushal Kishor" w:date="2021-03-30T16:04:00Z">
          <w:pPr/>
        </w:pPrChange>
      </w:pPr>
      <w:ins w:id="94" w:author="Kaushal Kishor" w:date="2021-03-30T16:05:00Z">
        <w:r>
          <w:t xml:space="preserve">The above list of users should be implemented using </w:t>
        </w:r>
      </w:ins>
      <w:ins w:id="95" w:author="Kaushal Kishor" w:date="2021-03-30T16:04:00Z">
        <w:r>
          <w:t xml:space="preserve">Pagination </w:t>
        </w:r>
      </w:ins>
      <w:del w:id="96" w:author="Kaushal Kishor" w:date="2021-03-30T16:04:00Z">
        <w:r w:rsidR="001C7039" w:rsidDel="00D50A0B">
          <w:tab/>
        </w:r>
      </w:del>
      <w:del w:id="97" w:author="Kaushal Kishor" w:date="2021-03-30T16:05:00Z">
        <w:r w:rsidR="001C7039" w:rsidDel="00D50A0B">
          <w:delText xml:space="preserve">Sorting </w:delText>
        </w:r>
      </w:del>
      <w:r w:rsidR="001C7039">
        <w:t xml:space="preserve">and Filtering </w:t>
      </w:r>
    </w:p>
    <w:p w:rsidR="00D50A0B" w:rsidRDefault="00D50A0B" w:rsidP="001C7039">
      <w:pPr>
        <w:rPr>
          <w:ins w:id="98" w:author="Kaushal Kishor" w:date="2021-03-30T16:06:00Z"/>
        </w:rPr>
      </w:pPr>
    </w:p>
    <w:p w:rsidR="001C7039" w:rsidDel="00D50A0B" w:rsidRDefault="001C7039">
      <w:pPr>
        <w:pStyle w:val="ListParagraph"/>
        <w:numPr>
          <w:ilvl w:val="0"/>
          <w:numId w:val="8"/>
        </w:numPr>
        <w:rPr>
          <w:moveFrom w:id="99" w:author="Kaushal Kishor" w:date="2021-03-30T16:05:00Z"/>
        </w:rPr>
        <w:pPrChange w:id="100" w:author="Kaushal Kishor" w:date="2021-03-30T16:04:00Z">
          <w:pPr/>
        </w:pPrChange>
      </w:pPr>
      <w:moveFromRangeStart w:id="101" w:author="Kaushal Kishor" w:date="2021-03-30T16:05:00Z" w:name="move68012734"/>
      <w:moveFrom w:id="102" w:author="Kaushal Kishor" w:date="2021-03-30T16:05:00Z">
        <w:r w:rsidDel="00D50A0B">
          <w:tab/>
          <w:t>Display List of Registered user in tabular format with search and sorting</w:t>
        </w:r>
      </w:moveFrom>
    </w:p>
    <w:moveFromRangeEnd w:id="101"/>
    <w:p w:rsidR="007E7479" w:rsidDel="00D50A0B" w:rsidRDefault="007E7479">
      <w:pPr>
        <w:ind w:firstLine="720"/>
        <w:rPr>
          <w:del w:id="103" w:author="Kaushal Kishor" w:date="2021-03-30T16:04:00Z"/>
        </w:rPr>
        <w:pPrChange w:id="104" w:author="Kaushal Kishor" w:date="2021-03-26T12:33:00Z">
          <w:pPr/>
        </w:pPrChange>
      </w:pPr>
      <w:del w:id="105" w:author="Kaushal Kishor" w:date="2021-03-30T16:04:00Z">
        <w:r w:rsidRPr="007E7479" w:rsidDel="00D50A0B">
          <w:rPr>
            <w:highlight w:val="yellow"/>
            <w:rPrChange w:id="106" w:author="Kaushal Kishor" w:date="2021-03-26T12:33:00Z">
              <w:rPr/>
            </w:rPrChange>
          </w:rPr>
          <w:delText>&lt;Pagination&gt;</w:delText>
        </w:r>
      </w:del>
    </w:p>
    <w:p w:rsidR="001C7039" w:rsidRPr="001C7039" w:rsidRDefault="001C7039" w:rsidP="001C7039">
      <w:pPr>
        <w:rPr>
          <w:b/>
        </w:rPr>
      </w:pPr>
      <w:r w:rsidRPr="001C7039">
        <w:rPr>
          <w:b/>
        </w:rPr>
        <w:t>Task 7</w:t>
      </w:r>
    </w:p>
    <w:p w:rsidR="001C7039" w:rsidRDefault="001C7039" w:rsidP="001C7039">
      <w:r w:rsidRPr="001C7039">
        <w:rPr>
          <w:b/>
        </w:rPr>
        <w:t>Angular:</w:t>
      </w:r>
      <w:r>
        <w:t xml:space="preserve"> </w:t>
      </w:r>
      <w:ins w:id="107" w:author="Kaushal Kishor" w:date="2021-03-30T16:06:00Z">
        <w:r w:rsidR="00D50A0B">
          <w:t xml:space="preserve">Use Browser features for </w:t>
        </w:r>
      </w:ins>
      <w:r>
        <w:t>Caching Single Entities</w:t>
      </w:r>
    </w:p>
    <w:p w:rsidR="00D50A0B" w:rsidRDefault="001C7039">
      <w:pPr>
        <w:pStyle w:val="ListParagraph"/>
        <w:numPr>
          <w:ilvl w:val="0"/>
          <w:numId w:val="9"/>
        </w:numPr>
        <w:rPr>
          <w:ins w:id="108" w:author="Kaushal Kishor" w:date="2021-03-30T16:07:00Z"/>
        </w:rPr>
        <w:pPrChange w:id="109" w:author="Kaushal Kishor" w:date="2021-03-30T16:07:00Z">
          <w:pPr/>
        </w:pPrChange>
      </w:pPr>
      <w:del w:id="110" w:author="Kaushal Kishor" w:date="2021-03-30T16:07:00Z">
        <w:r w:rsidDel="00D50A0B">
          <w:tab/>
        </w:r>
      </w:del>
      <w:r>
        <w:t>Store lo</w:t>
      </w:r>
      <w:ins w:id="111" w:author="Kaushal Kishor" w:date="2021-03-30T16:07:00Z">
        <w:r w:rsidR="00D50A0B">
          <w:t>g</w:t>
        </w:r>
      </w:ins>
      <w:del w:id="112" w:author="Kaushal Kishor" w:date="2021-03-30T16:07:00Z">
        <w:r w:rsidDel="00D50A0B">
          <w:delText>d</w:delText>
        </w:r>
      </w:del>
      <w:r>
        <w:t>ged-in user info in session storage</w:t>
      </w:r>
    </w:p>
    <w:p w:rsidR="001C7039" w:rsidRDefault="001C7039">
      <w:pPr>
        <w:pStyle w:val="ListParagraph"/>
        <w:numPr>
          <w:ilvl w:val="0"/>
          <w:numId w:val="9"/>
        </w:numPr>
        <w:pPrChange w:id="113" w:author="Kaushal Kishor" w:date="2021-03-30T16:07:00Z">
          <w:pPr/>
        </w:pPrChange>
      </w:pPr>
      <w:del w:id="114" w:author="Kaushal Kishor" w:date="2021-03-30T16:07:00Z">
        <w:r w:rsidDel="00D50A0B">
          <w:delText xml:space="preserve"> and u</w:delText>
        </w:r>
      </w:del>
      <w:ins w:id="115" w:author="Kaushal Kishor" w:date="2021-03-30T16:07:00Z">
        <w:r w:rsidR="00D50A0B">
          <w:t>U</w:t>
        </w:r>
      </w:ins>
      <w:r>
        <w:t xml:space="preserve">se </w:t>
      </w:r>
      <w:ins w:id="116" w:author="Kaushal Kishor" w:date="2021-03-30T16:07:00Z">
        <w:r w:rsidR="00D50A0B">
          <w:t xml:space="preserve">the storage to access user data </w:t>
        </w:r>
      </w:ins>
      <w:r>
        <w:t xml:space="preserve">for subsequent </w:t>
      </w:r>
      <w:ins w:id="117" w:author="Kaushal Kishor" w:date="2021-03-30T16:07:00Z">
        <w:r w:rsidR="00D50A0B">
          <w:t xml:space="preserve">backend </w:t>
        </w:r>
      </w:ins>
      <w:r>
        <w:t>call</w:t>
      </w:r>
      <w:ins w:id="118" w:author="Kaushal Kishor" w:date="2021-03-30T16:07:00Z">
        <w:r w:rsidR="00D50A0B">
          <w:t>s</w:t>
        </w:r>
      </w:ins>
    </w:p>
    <w:p w:rsidR="00226A16" w:rsidRPr="001C7039" w:rsidRDefault="001C7039" w:rsidP="001C7039">
      <w:r>
        <w:tab/>
      </w:r>
    </w:p>
    <w:sectPr w:rsidR="00226A16" w:rsidRPr="001C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4329"/>
    <w:multiLevelType w:val="hybridMultilevel"/>
    <w:tmpl w:val="50F66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4647"/>
    <w:multiLevelType w:val="hybridMultilevel"/>
    <w:tmpl w:val="7E924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27A22"/>
    <w:multiLevelType w:val="hybridMultilevel"/>
    <w:tmpl w:val="0D109B88"/>
    <w:lvl w:ilvl="0" w:tplc="1B2004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060C3"/>
    <w:multiLevelType w:val="hybridMultilevel"/>
    <w:tmpl w:val="2ED4F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66EF4"/>
    <w:multiLevelType w:val="hybridMultilevel"/>
    <w:tmpl w:val="16C4B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D1691"/>
    <w:multiLevelType w:val="hybridMultilevel"/>
    <w:tmpl w:val="E520A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E209D"/>
    <w:multiLevelType w:val="hybridMultilevel"/>
    <w:tmpl w:val="1046C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F3617"/>
    <w:multiLevelType w:val="hybridMultilevel"/>
    <w:tmpl w:val="C4EAE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D130C"/>
    <w:multiLevelType w:val="hybridMultilevel"/>
    <w:tmpl w:val="8FBE1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njeet Pandhare">
    <w15:presenceInfo w15:providerId="AD" w15:userId="S-1-5-21-3506659669-3504081297-1339695892-13975"/>
  </w15:person>
  <w15:person w15:author="Kaushal Kishor">
    <w15:presenceInfo w15:providerId="AD" w15:userId="S-1-5-21-3506659669-3504081297-1339695892-138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C0"/>
    <w:rsid w:val="00015BB3"/>
    <w:rsid w:val="0003307F"/>
    <w:rsid w:val="001C7039"/>
    <w:rsid w:val="00226A16"/>
    <w:rsid w:val="002E6871"/>
    <w:rsid w:val="006F4DF0"/>
    <w:rsid w:val="007E7479"/>
    <w:rsid w:val="009C59C0"/>
    <w:rsid w:val="00D50A0B"/>
    <w:rsid w:val="00F36248"/>
    <w:rsid w:val="00F5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35306-9D9F-48C8-AB36-BA3ECF14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77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55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31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77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5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61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65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61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92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55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83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Amaresh Kumar</dc:creator>
  <cp:keywords/>
  <dc:description/>
  <cp:lastModifiedBy>Ranjeet Pandhare</cp:lastModifiedBy>
  <cp:revision>3</cp:revision>
  <dcterms:created xsi:type="dcterms:W3CDTF">2021-04-12T06:11:00Z</dcterms:created>
  <dcterms:modified xsi:type="dcterms:W3CDTF">2021-05-21T04:35:00Z</dcterms:modified>
</cp:coreProperties>
</file>